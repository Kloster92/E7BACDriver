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55" w:rsidRDefault="00FA0018" w:rsidP="00FA0018">
      <w:pPr>
        <w:pStyle w:val="Heading1"/>
      </w:pPr>
      <w:r>
        <w:t>Kravspecifikation</w:t>
      </w:r>
    </w:p>
    <w:p w:rsidR="00FA0018" w:rsidRDefault="00FA0018" w:rsidP="00FA0018">
      <w:pPr>
        <w:pStyle w:val="Heading2"/>
      </w:pPr>
      <w:proofErr w:type="spellStart"/>
      <w:r>
        <w:t>MuSCoW</w:t>
      </w:r>
      <w:proofErr w:type="spellEnd"/>
    </w:p>
    <w:p w:rsidR="00FA0018" w:rsidRDefault="00FA0018" w:rsidP="00FA0018">
      <w:r>
        <w:t>Must</w:t>
      </w:r>
    </w:p>
    <w:p w:rsidR="00FA0018" w:rsidRDefault="00FA0018" w:rsidP="00FA0018">
      <w:pPr>
        <w:pStyle w:val="ListParagraph"/>
        <w:numPr>
          <w:ilvl w:val="0"/>
          <w:numId w:val="1"/>
        </w:numPr>
      </w:pPr>
      <w:r>
        <w:t>Holde konstant udgangsstrøm og -spænding</w:t>
      </w:r>
    </w:p>
    <w:p w:rsidR="00FA0018" w:rsidRDefault="009E000D" w:rsidP="00FA0018">
      <w:pPr>
        <w:pStyle w:val="ListParagraph"/>
        <w:numPr>
          <w:ilvl w:val="0"/>
          <w:numId w:val="1"/>
        </w:numPr>
      </w:pPr>
      <w:r>
        <w:t>Have s</w:t>
      </w:r>
      <w:r w:rsidR="00FA0018">
        <w:t>tabil regulering</w:t>
      </w:r>
    </w:p>
    <w:p w:rsidR="009E000D" w:rsidRDefault="009E000D" w:rsidP="00FA0018">
      <w:pPr>
        <w:pStyle w:val="ListParagraph"/>
        <w:numPr>
          <w:ilvl w:val="0"/>
          <w:numId w:val="1"/>
        </w:numPr>
      </w:pPr>
      <w:r>
        <w:t>Konstrueres med EEE komponenter</w:t>
      </w:r>
    </w:p>
    <w:p w:rsidR="00FA0018" w:rsidRDefault="00FA0018" w:rsidP="00FA0018">
      <w:proofErr w:type="spellStart"/>
      <w:r>
        <w:t>Should</w:t>
      </w:r>
      <w:proofErr w:type="spellEnd"/>
    </w:p>
    <w:p w:rsidR="00FA0018" w:rsidRDefault="009E000D" w:rsidP="00FA0018">
      <w:pPr>
        <w:pStyle w:val="ListParagraph"/>
        <w:numPr>
          <w:ilvl w:val="0"/>
          <w:numId w:val="1"/>
        </w:numPr>
      </w:pPr>
      <w:r>
        <w:t>Have p</w:t>
      </w:r>
      <w:r w:rsidR="00FA0018">
        <w:t>rogrammerbar udgangsstrøm og -spænding</w:t>
      </w:r>
    </w:p>
    <w:p w:rsidR="00FA0018" w:rsidRDefault="00FA0018" w:rsidP="00FA0018">
      <w:proofErr w:type="spellStart"/>
      <w:r>
        <w:t>Could</w:t>
      </w:r>
      <w:proofErr w:type="spellEnd"/>
    </w:p>
    <w:p w:rsidR="00FA0018" w:rsidRDefault="00EB62A5" w:rsidP="00FA0018">
      <w:pPr>
        <w:pStyle w:val="ListParagraph"/>
        <w:numPr>
          <w:ilvl w:val="0"/>
          <w:numId w:val="1"/>
        </w:numPr>
      </w:pPr>
      <w:r>
        <w:t>Have overstrømsbeskyttelse på udgangen</w:t>
      </w:r>
    </w:p>
    <w:p w:rsidR="00A75E4C" w:rsidRDefault="00A75E4C" w:rsidP="00A75E4C">
      <w:pPr>
        <w:pStyle w:val="ListParagraph"/>
        <w:numPr>
          <w:ilvl w:val="0"/>
          <w:numId w:val="1"/>
        </w:numPr>
      </w:pPr>
      <w:r>
        <w:t xml:space="preserve">Ikke </w:t>
      </w:r>
      <w:proofErr w:type="gramStart"/>
      <w:r>
        <w:t>påvirke</w:t>
      </w:r>
      <w:proofErr w:type="gramEnd"/>
      <w:r>
        <w:t xml:space="preserve"> andre moduler ved fejl</w:t>
      </w:r>
      <w:ins w:id="0" w:author="Johnny Laursen" w:date="2017-06-19T02:46:00Z">
        <w:r w:rsidR="00961A98">
          <w:t xml:space="preserve">. Er et </w:t>
        </w:r>
      </w:ins>
      <w:ins w:id="1" w:author="Johnny Laursen" w:date="2017-06-19T09:09:00Z">
        <w:r w:rsidR="009F3148">
          <w:t>must</w:t>
        </w:r>
      </w:ins>
    </w:p>
    <w:p w:rsidR="00FA0018" w:rsidRDefault="009E000D" w:rsidP="00FA0018">
      <w:proofErr w:type="spellStart"/>
      <w:r>
        <w:t>Won’t</w:t>
      </w:r>
      <w:proofErr w:type="spellEnd"/>
    </w:p>
    <w:p w:rsidR="00FA0018" w:rsidRDefault="009E000D" w:rsidP="00FA0018">
      <w:pPr>
        <w:pStyle w:val="ListParagraph"/>
        <w:numPr>
          <w:ilvl w:val="0"/>
          <w:numId w:val="1"/>
        </w:numPr>
      </w:pPr>
      <w:r>
        <w:t xml:space="preserve">Indeholde galvanisk adskillelse </w:t>
      </w:r>
    </w:p>
    <w:p w:rsidR="00EB62A5" w:rsidRDefault="00EB62A5" w:rsidP="00EB62A5"/>
    <w:p w:rsidR="00EB62A5" w:rsidRDefault="00EB62A5" w:rsidP="00EB62A5">
      <w:pPr>
        <w:pStyle w:val="Heading2"/>
      </w:pPr>
      <w:r>
        <w:t>Ikke-funktionelle krav</w:t>
      </w:r>
    </w:p>
    <w:p w:rsidR="00912C68" w:rsidRDefault="00912C68" w:rsidP="00EB62A5">
      <w:r>
        <w:t>Inputspænding på 26-100V</w:t>
      </w:r>
    </w:p>
    <w:p w:rsidR="00446286" w:rsidRDefault="00446286" w:rsidP="00446286">
      <w:r>
        <w:t>Der må maksimalt trækkes en peak-strø</w:t>
      </w:r>
      <w:r w:rsidR="00E605AF">
        <w:t>m</w:t>
      </w:r>
      <w:r>
        <w:t xml:space="preserve"> </w:t>
      </w:r>
      <w:proofErr w:type="gramStart"/>
      <w:r>
        <w:t xml:space="preserve">på </w:t>
      </w:r>
      <w:r w:rsidRPr="00446286">
        <w:rPr>
          <w:highlight w:val="red"/>
        </w:rPr>
        <w:t>?</w:t>
      </w:r>
      <w:proofErr w:type="gramEnd"/>
      <w:r w:rsidRPr="00446286">
        <w:rPr>
          <w:highlight w:val="red"/>
        </w:rPr>
        <w:t>?A</w:t>
      </w:r>
      <w:r>
        <w:t xml:space="preserve"> fra input kilden</w:t>
      </w:r>
      <w:ins w:id="2" w:author="Johnny Laursen" w:date="2017-06-19T01:58:00Z">
        <w:r w:rsidR="00853DAE">
          <w:t>. Ofte vil en load (</w:t>
        </w:r>
      </w:ins>
      <w:ins w:id="3" w:author="Johnny Laursen" w:date="2017-06-19T01:59:00Z">
        <w:r w:rsidR="00853DAE">
          <w:t xml:space="preserve">i det her tilfælde denne DC/DC </w:t>
        </w:r>
        <w:proofErr w:type="spellStart"/>
        <w:r w:rsidR="00853DAE">
          <w:t>converter</w:t>
        </w:r>
      </w:ins>
      <w:proofErr w:type="spellEnd"/>
      <w:ins w:id="4" w:author="Johnny Laursen" w:date="2017-06-19T01:58:00Z">
        <w:r w:rsidR="00853DAE">
          <w:t>)</w:t>
        </w:r>
      </w:ins>
      <w:ins w:id="5" w:author="Johnny Laursen" w:date="2017-06-19T01:59:00Z">
        <w:r w:rsidR="00853DAE">
          <w:t xml:space="preserve"> være forsynet af en elektronisk sikring (</w:t>
        </w:r>
      </w:ins>
      <w:ins w:id="6" w:author="Johnny Laursen" w:date="2017-06-19T02:00:00Z">
        <w:r w:rsidR="00853DAE">
          <w:t xml:space="preserve">LCL = </w:t>
        </w:r>
        <w:proofErr w:type="spellStart"/>
        <w:r w:rsidR="00853DAE">
          <w:t>Latching</w:t>
        </w:r>
        <w:proofErr w:type="spellEnd"/>
        <w:r w:rsidR="00853DAE">
          <w:t xml:space="preserve"> </w:t>
        </w:r>
        <w:proofErr w:type="spellStart"/>
        <w:r w:rsidR="00853DAE">
          <w:t>Current</w:t>
        </w:r>
        <w:proofErr w:type="spellEnd"/>
        <w:r w:rsidR="00853DAE">
          <w:t xml:space="preserve"> Limiter</w:t>
        </w:r>
      </w:ins>
      <w:ins w:id="7" w:author="Johnny Laursen" w:date="2017-06-19T01:59:00Z">
        <w:r w:rsidR="00853DAE">
          <w:t>)</w:t>
        </w:r>
      </w:ins>
      <w:ins w:id="8" w:author="Johnny Laursen" w:date="2017-06-19T02:00:00Z">
        <w:r w:rsidR="00853DAE">
          <w:t xml:space="preserve">. Formålet er at beskytte kilden mod fejl i DC/DC </w:t>
        </w:r>
        <w:proofErr w:type="spellStart"/>
        <w:r w:rsidR="00853DAE">
          <w:t>converteren</w:t>
        </w:r>
        <w:proofErr w:type="spellEnd"/>
        <w:r w:rsidR="00853DAE">
          <w:t xml:space="preserve">. Normalt vil LCL </w:t>
        </w:r>
        <w:proofErr w:type="spellStart"/>
        <w:r w:rsidR="00853DAE">
          <w:t>class</w:t>
        </w:r>
        <w:proofErr w:type="spellEnd"/>
        <w:r w:rsidR="00853DAE">
          <w:t xml:space="preserve"> </w:t>
        </w:r>
        <w:proofErr w:type="spellStart"/>
        <w:r w:rsidR="00853DAE">
          <w:t>current</w:t>
        </w:r>
        <w:proofErr w:type="spellEnd"/>
        <w:r w:rsidR="00853DAE">
          <w:t xml:space="preserve"> (den strøm brugeren </w:t>
        </w:r>
      </w:ins>
      <w:ins w:id="9" w:author="Johnny Laursen" w:date="2017-06-19T02:01:00Z">
        <w:r w:rsidR="00853DAE">
          <w:t xml:space="preserve">maksimalt </w:t>
        </w:r>
      </w:ins>
      <w:ins w:id="10" w:author="Johnny Laursen" w:date="2017-06-19T02:00:00Z">
        <w:r w:rsidR="00853DAE">
          <w:t>må</w:t>
        </w:r>
      </w:ins>
      <w:ins w:id="11" w:author="Johnny Laursen" w:date="2017-06-19T02:01:00Z">
        <w:r w:rsidR="00853DAE">
          <w:t xml:space="preserve"> tage</w:t>
        </w:r>
      </w:ins>
      <w:ins w:id="12" w:author="Johnny Laursen" w:date="2017-06-19T02:00:00Z">
        <w:r w:rsidR="00853DAE">
          <w:t>)</w:t>
        </w:r>
      </w:ins>
      <w:ins w:id="13" w:author="Johnny Laursen" w:date="2017-06-19T02:01:00Z">
        <w:r w:rsidR="00853DAE">
          <w:t xml:space="preserve"> være bestemt at maks. </w:t>
        </w:r>
        <w:proofErr w:type="gramStart"/>
        <w:r w:rsidR="00853DAE">
          <w:t>forbrug</w:t>
        </w:r>
      </w:ins>
      <w:ins w:id="14" w:author="Johnny Laursen" w:date="2017-06-19T02:02:00Z">
        <w:r w:rsidR="00853DAE">
          <w:t xml:space="preserve"> </w:t>
        </w:r>
      </w:ins>
      <w:ins w:id="15" w:author="Johnny Laursen" w:date="2017-06-19T02:01:00Z">
        <w:r w:rsidR="00853DAE">
          <w:t xml:space="preserve"> +</w:t>
        </w:r>
        <w:proofErr w:type="gramEnd"/>
        <w:r w:rsidR="00853DAE">
          <w:t xml:space="preserve"> margin. En margin på </w:t>
        </w:r>
      </w:ins>
      <w:proofErr w:type="gramStart"/>
      <w:ins w:id="16" w:author="Johnny Laursen" w:date="2017-06-19T02:02:00Z">
        <w:r w:rsidR="00853DAE">
          <w:t>50%</w:t>
        </w:r>
        <w:proofErr w:type="gramEnd"/>
        <w:r w:rsidR="00853DAE">
          <w:t xml:space="preserve"> kunne være </w:t>
        </w:r>
      </w:ins>
      <w:ins w:id="17" w:author="Johnny Laursen" w:date="2017-06-19T02:01:00Z">
        <w:r w:rsidR="00853DAE">
          <w:t xml:space="preserve"> </w:t>
        </w:r>
      </w:ins>
      <w:ins w:id="18" w:author="Johnny Laursen" w:date="2017-06-19T02:02:00Z">
        <w:r w:rsidR="00853DAE">
          <w:t>et fornuftigt valg.</w:t>
        </w:r>
      </w:ins>
      <w:ins w:id="19" w:author="Johnny Laursen" w:date="2017-06-19T02:03:00Z">
        <w:r w:rsidR="00853DAE">
          <w:t xml:space="preserve"> DC/DC </w:t>
        </w:r>
        <w:proofErr w:type="spellStart"/>
        <w:r w:rsidR="00853DAE">
          <w:t>converteren</w:t>
        </w:r>
        <w:proofErr w:type="spellEnd"/>
        <w:r w:rsidR="00853DAE">
          <w:t xml:space="preserve"> </w:t>
        </w:r>
      </w:ins>
      <w:ins w:id="20" w:author="Johnny Laursen" w:date="2017-06-19T09:10:00Z">
        <w:r w:rsidR="009F3148">
          <w:t>skal have e</w:t>
        </w:r>
      </w:ins>
      <w:ins w:id="21" w:author="Johnny Laursen" w:date="2017-06-19T02:03:00Z">
        <w:r w:rsidR="00853DAE">
          <w:t>t input filter</w:t>
        </w:r>
      </w:ins>
      <w:ins w:id="22" w:author="Johnny Laursen" w:date="2017-06-19T09:10:00Z">
        <w:r w:rsidR="009F3148">
          <w:t xml:space="preserve"> så </w:t>
        </w:r>
        <w:proofErr w:type="spellStart"/>
        <w:r w:rsidR="009F3148">
          <w:t>loadstrømmen</w:t>
        </w:r>
        <w:proofErr w:type="spellEnd"/>
        <w:r w:rsidR="009F3148">
          <w:t xml:space="preserve"> mest ligner en DC strøm</w:t>
        </w:r>
      </w:ins>
      <w:ins w:id="23" w:author="Johnny Laursen" w:date="2017-06-19T02:04:00Z">
        <w:r w:rsidR="00853DAE">
          <w:t>.</w:t>
        </w:r>
      </w:ins>
    </w:p>
    <w:p w:rsidR="00912C68" w:rsidRDefault="00446286" w:rsidP="00EB62A5">
      <w:r>
        <w:t>Skal kunne opretholde en o</w:t>
      </w:r>
      <w:r w:rsidR="00912C68">
        <w:t>utputspænding på op til 21V ved 2,5A</w:t>
      </w:r>
    </w:p>
    <w:p w:rsidR="00912C68" w:rsidRDefault="00912C68" w:rsidP="00EB62A5">
      <w:pPr>
        <w:rPr>
          <w:rFonts w:cstheme="minorHAnsi"/>
        </w:rPr>
      </w:pPr>
      <w:r>
        <w:t>Skal kunne levere en outputstrøm op til 6A ud i 3</w:t>
      </w:r>
      <w:r>
        <w:rPr>
          <w:rFonts w:cstheme="minorHAnsi"/>
        </w:rPr>
        <w:t>Ω</w:t>
      </w:r>
    </w:p>
    <w:p w:rsidR="00446286" w:rsidRDefault="00446286" w:rsidP="00EB62A5">
      <w:r>
        <w:t xml:space="preserve">Størst tilladelige </w:t>
      </w:r>
      <w:proofErr w:type="spellStart"/>
      <w:r>
        <w:t>ripple</w:t>
      </w:r>
      <w:proofErr w:type="spellEnd"/>
      <w:r>
        <w:t>-spænding/</w:t>
      </w:r>
      <w:proofErr w:type="spellStart"/>
      <w:r>
        <w:t>ripplestrøm</w:t>
      </w:r>
      <w:proofErr w:type="spellEnd"/>
      <w:r>
        <w:t xml:space="preserve"> i udgangstrin?</w:t>
      </w:r>
      <w:ins w:id="24" w:author="Johnny Laursen" w:date="2017-06-19T02:04:00Z">
        <w:r w:rsidR="00853DAE">
          <w:t xml:space="preserve"> Ingen af de to load typer (</w:t>
        </w:r>
      </w:ins>
      <w:proofErr w:type="spellStart"/>
      <w:ins w:id="25" w:author="Johnny Laursen" w:date="2017-06-19T02:05:00Z">
        <w:r w:rsidR="00853DAE">
          <w:t>Thermal</w:t>
        </w:r>
        <w:proofErr w:type="spellEnd"/>
        <w:r w:rsidR="00853DAE">
          <w:t xml:space="preserve"> </w:t>
        </w:r>
        <w:proofErr w:type="spellStart"/>
        <w:r w:rsidR="00853DAE">
          <w:t>knife</w:t>
        </w:r>
        <w:proofErr w:type="spellEnd"/>
        <w:r w:rsidR="00853DAE">
          <w:t xml:space="preserve"> 21V/2.5A og Pyro 6A/3ohm</w:t>
        </w:r>
      </w:ins>
      <w:ins w:id="26" w:author="Johnny Laursen" w:date="2017-06-19T02:04:00Z">
        <w:r w:rsidR="00853DAE">
          <w:t>)</w:t>
        </w:r>
      </w:ins>
      <w:ins w:id="27" w:author="Johnny Laursen" w:date="2017-06-19T02:05:00Z">
        <w:r w:rsidR="00853DAE">
          <w:t xml:space="preserve"> er følsomme</w:t>
        </w:r>
      </w:ins>
      <w:ins w:id="28" w:author="Johnny Laursen" w:date="2017-06-19T02:06:00Z">
        <w:r w:rsidR="00C533A4">
          <w:t xml:space="preserve"> overfor </w:t>
        </w:r>
        <w:proofErr w:type="spellStart"/>
        <w:r w:rsidR="00C533A4">
          <w:t>ripple</w:t>
        </w:r>
        <w:proofErr w:type="spellEnd"/>
        <w:r w:rsidR="00C533A4">
          <w:t xml:space="preserve">. </w:t>
        </w:r>
      </w:ins>
      <w:ins w:id="29" w:author="Johnny Laursen" w:date="2017-06-19T02:08:00Z">
        <w:r w:rsidR="002C71F3">
          <w:t>Generelt ønsker man på ”</w:t>
        </w:r>
        <w:proofErr w:type="spellStart"/>
        <w:r w:rsidR="002C71F3">
          <w:t>secondary</w:t>
        </w:r>
        <w:proofErr w:type="spellEnd"/>
        <w:r w:rsidR="002C71F3">
          <w:t xml:space="preserve"> po</w:t>
        </w:r>
      </w:ins>
      <w:ins w:id="30" w:author="Johnny Laursen" w:date="2017-06-19T09:01:00Z">
        <w:r w:rsidR="001B4CF2">
          <w:t>w</w:t>
        </w:r>
      </w:ins>
      <w:ins w:id="31" w:author="Johnny Laursen" w:date="2017-06-19T02:08:00Z">
        <w:r w:rsidR="002C71F3">
          <w:t xml:space="preserve">er lines” at holde </w:t>
        </w:r>
        <w:proofErr w:type="spellStart"/>
        <w:r w:rsidR="002C71F3">
          <w:t>ripple</w:t>
        </w:r>
        <w:proofErr w:type="spellEnd"/>
        <w:r w:rsidR="002C71F3">
          <w:t xml:space="preserve"> under </w:t>
        </w:r>
      </w:ins>
      <w:ins w:id="32" w:author="Johnny Laursen" w:date="2017-06-19T09:01:00Z">
        <w:r w:rsidR="001B4CF2">
          <w:t>50mV</w:t>
        </w:r>
      </w:ins>
      <w:ins w:id="33" w:author="Johnny Laursen" w:date="2017-06-19T02:08:00Z">
        <w:r w:rsidR="002C71F3">
          <w:t xml:space="preserve"> pk-pk </w:t>
        </w:r>
      </w:ins>
      <w:ins w:id="34" w:author="Johnny Laursen" w:date="2017-06-19T02:09:00Z">
        <w:r w:rsidR="002C71F3">
          <w:t xml:space="preserve">(ved fundamental </w:t>
        </w:r>
        <w:proofErr w:type="spellStart"/>
        <w:r w:rsidR="002C71F3">
          <w:t>ripple</w:t>
        </w:r>
        <w:proofErr w:type="spellEnd"/>
        <w:r w:rsidR="002C71F3">
          <w:t xml:space="preserve"> frekvens) </w:t>
        </w:r>
      </w:ins>
      <w:ins w:id="35" w:author="Johnny Laursen" w:date="2017-06-19T02:08:00Z">
        <w:r w:rsidR="002C71F3">
          <w:t xml:space="preserve">og </w:t>
        </w:r>
        <w:proofErr w:type="spellStart"/>
        <w:r w:rsidR="002C71F3">
          <w:t>s</w:t>
        </w:r>
      </w:ins>
      <w:ins w:id="36" w:author="Johnny Laursen" w:date="2017-06-19T02:09:00Z">
        <w:r w:rsidR="002C71F3">
          <w:t>w</w:t>
        </w:r>
      </w:ins>
      <w:ins w:id="37" w:author="Johnny Laursen" w:date="2017-06-19T02:08:00Z">
        <w:r w:rsidR="002C71F3">
          <w:t>itching</w:t>
        </w:r>
        <w:proofErr w:type="spellEnd"/>
        <w:r w:rsidR="002C71F3">
          <w:t xml:space="preserve"> </w:t>
        </w:r>
        <w:proofErr w:type="spellStart"/>
        <w:r w:rsidR="002C71F3">
          <w:t>spikes</w:t>
        </w:r>
        <w:proofErr w:type="spellEnd"/>
        <w:r w:rsidR="002C71F3">
          <w:t xml:space="preserve"> </w:t>
        </w:r>
      </w:ins>
      <w:ins w:id="38" w:author="Johnny Laursen" w:date="2017-06-19T02:09:00Z">
        <w:r w:rsidR="002C71F3">
          <w:t xml:space="preserve">under </w:t>
        </w:r>
      </w:ins>
      <w:ins w:id="39" w:author="Johnny Laursen" w:date="2017-06-19T09:02:00Z">
        <w:r w:rsidR="001B4CF2">
          <w:t>100mV</w:t>
        </w:r>
      </w:ins>
      <w:ins w:id="40" w:author="Johnny Laursen" w:date="2017-06-19T02:09:00Z">
        <w:r w:rsidR="002C71F3">
          <w:t xml:space="preserve"> pk-pk</w:t>
        </w:r>
      </w:ins>
    </w:p>
    <w:p w:rsidR="00446286" w:rsidRPr="00446286" w:rsidRDefault="00446286" w:rsidP="00446286">
      <w:pPr>
        <w:pStyle w:val="ListParagraph"/>
        <w:numPr>
          <w:ilvl w:val="0"/>
          <w:numId w:val="1"/>
        </w:numPr>
      </w:pPr>
      <w:r>
        <w:t xml:space="preserve">Hvis </w:t>
      </w:r>
      <w:proofErr w:type="spellStart"/>
      <w:r>
        <w:t>load’en</w:t>
      </w:r>
      <w:proofErr w:type="spellEnd"/>
      <w:r>
        <w:t xml:space="preserve"> er en glødetråd har den jo ikke en lineær modstandsværdi?</w:t>
      </w:r>
    </w:p>
    <w:p w:rsidR="0013080C" w:rsidRDefault="0013080C" w:rsidP="00EB62A5">
      <w:pPr>
        <w:rPr>
          <w:rFonts w:cstheme="minorHAnsi"/>
        </w:rPr>
      </w:pPr>
      <w:r>
        <w:rPr>
          <w:rFonts w:cstheme="minorHAnsi"/>
        </w:rPr>
        <w:t>Skal kunne omsætte op til 75W</w:t>
      </w:r>
    </w:p>
    <w:p w:rsidR="00446286" w:rsidRPr="00446286" w:rsidRDefault="00446286" w:rsidP="0044628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Passer dette? Hvis den skal kunne levere en strøm på 6A i 3Ω bliver det en effekt </w:t>
      </w:r>
      <w:r w:rsidRPr="00C918D3">
        <w:rPr>
          <w:rFonts w:cstheme="minorHAnsi"/>
        </w:rPr>
        <w:t>på 108W?</w:t>
      </w:r>
      <w:ins w:id="41" w:author="Johnny Laursen" w:date="2017-06-19T09:58:00Z">
        <w:r w:rsidR="00900C8E">
          <w:rPr>
            <w:rFonts w:cstheme="minorHAnsi"/>
          </w:rPr>
          <w:t xml:space="preserve"> Ved nærmere eftertanke så holder vi os til de 5A</w:t>
        </w:r>
      </w:ins>
      <w:ins w:id="42" w:author="Johnny Laursen" w:date="2017-06-19T10:20:00Z">
        <w:r w:rsidR="00C918D3">
          <w:rPr>
            <w:rFonts w:cstheme="minorHAnsi"/>
          </w:rPr>
          <w:t xml:space="preserve"> /3 ohm</w:t>
        </w:r>
      </w:ins>
      <w:ins w:id="43" w:author="Johnny Laursen" w:date="2017-06-19T09:58:00Z">
        <w:r w:rsidR="00900C8E">
          <w:rPr>
            <w:rFonts w:cstheme="minorHAnsi"/>
          </w:rPr>
          <w:t xml:space="preserve"> og dermed 75W</w:t>
        </w:r>
      </w:ins>
      <w:ins w:id="44" w:author="Johnny Laursen" w:date="2017-06-19T10:20:00Z">
        <w:r w:rsidR="00C918D3">
          <w:rPr>
            <w:rFonts w:cstheme="minorHAnsi"/>
          </w:rPr>
          <w:t>.</w:t>
        </w:r>
      </w:ins>
    </w:p>
    <w:p w:rsidR="0013080C" w:rsidRDefault="0013080C" w:rsidP="00EB62A5">
      <w:pPr>
        <w:rPr>
          <w:rFonts w:cstheme="minorHAnsi"/>
        </w:rPr>
      </w:pPr>
      <w:r>
        <w:rPr>
          <w:rFonts w:cstheme="minorHAnsi"/>
        </w:rPr>
        <w:t xml:space="preserve">Skal operere med et tab på maksimalt </w:t>
      </w:r>
      <w:r w:rsidRPr="00040E52">
        <w:rPr>
          <w:rFonts w:cstheme="minorHAnsi"/>
          <w:highlight w:val="red"/>
        </w:rPr>
        <w:t>5W?</w:t>
      </w:r>
      <w:ins w:id="45" w:author="Johnny Laursen" w:date="2017-06-19T02:12:00Z">
        <w:r w:rsidR="002C71F3">
          <w:rPr>
            <w:rFonts w:cstheme="minorHAnsi"/>
          </w:rPr>
          <w:t xml:space="preserve"> Det tal kan være fint men bør </w:t>
        </w:r>
      </w:ins>
      <w:ins w:id="46" w:author="Johnny Laursen" w:date="2017-06-19T10:22:00Z">
        <w:r w:rsidR="00A37D79">
          <w:rPr>
            <w:rFonts w:cstheme="minorHAnsi"/>
          </w:rPr>
          <w:t xml:space="preserve">vurderes </w:t>
        </w:r>
      </w:ins>
      <w:ins w:id="47" w:author="Johnny Laursen" w:date="2017-06-19T10:23:00Z">
        <w:r w:rsidR="00A37D79">
          <w:rPr>
            <w:rFonts w:cstheme="minorHAnsi"/>
          </w:rPr>
          <w:t>i samspil med</w:t>
        </w:r>
      </w:ins>
      <w:ins w:id="48" w:author="Johnny Laursen" w:date="2017-06-19T10:22:00Z">
        <w:r w:rsidR="00A37D79">
          <w:rPr>
            <w:rFonts w:cstheme="minorHAnsi"/>
          </w:rPr>
          <w:t xml:space="preserve"> </w:t>
        </w:r>
      </w:ins>
      <w:ins w:id="49" w:author="Johnny Laursen" w:date="2017-06-19T10:23:00Z">
        <w:r w:rsidR="00A37D79">
          <w:rPr>
            <w:rFonts w:cstheme="minorHAnsi"/>
          </w:rPr>
          <w:t xml:space="preserve">den </w:t>
        </w:r>
      </w:ins>
      <w:ins w:id="50" w:author="Johnny Laursen" w:date="2017-06-19T10:22:00Z">
        <w:r w:rsidR="00A37D79">
          <w:rPr>
            <w:rFonts w:cstheme="minorHAnsi"/>
          </w:rPr>
          <w:t xml:space="preserve">DC/DC </w:t>
        </w:r>
        <w:proofErr w:type="spellStart"/>
        <w:r w:rsidR="00A37D79">
          <w:rPr>
            <w:rFonts w:cstheme="minorHAnsi"/>
          </w:rPr>
          <w:t>converter</w:t>
        </w:r>
        <w:proofErr w:type="spellEnd"/>
        <w:r w:rsidR="00A37D79">
          <w:rPr>
            <w:rFonts w:cstheme="minorHAnsi"/>
          </w:rPr>
          <w:t xml:space="preserve"> type i vælger</w:t>
        </w:r>
      </w:ins>
      <w:ins w:id="51" w:author="Johnny Laursen" w:date="2017-06-19T02:12:00Z">
        <w:r w:rsidR="002C71F3">
          <w:rPr>
            <w:rFonts w:cstheme="minorHAnsi"/>
          </w:rPr>
          <w:t>.</w:t>
        </w:r>
      </w:ins>
      <w:bookmarkStart w:id="52" w:name="_GoBack"/>
      <w:bookmarkEnd w:id="52"/>
    </w:p>
    <w:p w:rsidR="00446286" w:rsidRDefault="00446286" w:rsidP="00446286">
      <w:pPr>
        <w:pStyle w:val="ListParagraph"/>
        <w:numPr>
          <w:ilvl w:val="0"/>
          <w:numId w:val="1"/>
        </w:numPr>
      </w:pPr>
      <w:r>
        <w:t>Dette skal fastsættes efter Termiske krav</w:t>
      </w:r>
    </w:p>
    <w:p w:rsidR="00446286" w:rsidRDefault="00446286" w:rsidP="00446286">
      <w:pPr>
        <w:pStyle w:val="ListParagraph"/>
        <w:numPr>
          <w:ilvl w:val="0"/>
          <w:numId w:val="1"/>
        </w:numPr>
      </w:pPr>
      <w:r>
        <w:t>Under hvilke omstændigheder skal virkningsgraden gælde? Hvilket spændings- og strøm niveau skal bruges?</w:t>
      </w:r>
      <w:ins w:id="53" w:author="Johnny Laursen" w:date="2017-06-19T02:13:00Z">
        <w:r w:rsidR="002C71F3">
          <w:t xml:space="preserve"> Eftersom tabet for denne funktion ikke </w:t>
        </w:r>
      </w:ins>
      <w:ins w:id="54" w:author="Johnny Laursen" w:date="2017-06-19T02:14:00Z">
        <w:r w:rsidR="002C71F3">
          <w:t xml:space="preserve">spiller nogen rolle for </w:t>
        </w:r>
      </w:ins>
      <w:ins w:id="55" w:author="Johnny Laursen" w:date="2017-06-19T02:13:00Z">
        <w:r w:rsidR="002C71F3">
          <w:t>energi</w:t>
        </w:r>
      </w:ins>
      <w:ins w:id="56" w:author="Johnny Laursen" w:date="2017-06-19T02:14:00Z">
        <w:r w:rsidR="002C71F3">
          <w:t xml:space="preserve">balancen (skal bruges </w:t>
        </w:r>
        <w:r w:rsidR="002C71F3">
          <w:lastRenderedPageBreak/>
          <w:t xml:space="preserve">kortvarigt), så er tabet kun relevant for </w:t>
        </w:r>
      </w:ins>
      <w:ins w:id="57" w:author="Johnny Laursen" w:date="2017-06-19T09:31:00Z">
        <w:r w:rsidR="002E56D2">
          <w:t xml:space="preserve">at </w:t>
        </w:r>
      </w:ins>
      <w:ins w:id="58" w:author="Johnny Laursen" w:date="2017-06-19T02:15:00Z">
        <w:r w:rsidR="002C71F3">
          <w:t>sikr</w:t>
        </w:r>
      </w:ins>
      <w:ins w:id="59" w:author="Johnny Laursen" w:date="2017-06-19T09:31:00Z">
        <w:r w:rsidR="002E56D2">
          <w:t>e</w:t>
        </w:r>
      </w:ins>
      <w:ins w:id="60" w:author="Johnny Laursen" w:date="2017-06-19T02:15:00Z">
        <w:r w:rsidR="002C71F3">
          <w:t xml:space="preserve"> at drift</w:t>
        </w:r>
      </w:ins>
      <w:ins w:id="61" w:author="Johnny Laursen" w:date="2017-06-19T02:16:00Z">
        <w:r w:rsidR="002C71F3">
          <w:t>s</w:t>
        </w:r>
      </w:ins>
      <w:ins w:id="62" w:author="Johnny Laursen" w:date="2017-06-19T02:15:00Z">
        <w:r w:rsidR="002C71F3">
          <w:t>temperaturen kan holdes nede på acceptabelt niveau.</w:t>
        </w:r>
      </w:ins>
    </w:p>
    <w:p w:rsidR="00912C68" w:rsidRDefault="00912C68" w:rsidP="00EB62A5">
      <w:r>
        <w:t xml:space="preserve">Skal kunne implementeres i et volumen mindre end </w:t>
      </w:r>
      <w:del w:id="63" w:author="Johnny Laursen" w:date="2017-06-19T09:16:00Z">
        <w:r w:rsidDel="009F3148">
          <w:delText xml:space="preserve">25x75x100 </w:delText>
        </w:r>
      </w:del>
      <w:ins w:id="64" w:author="Johnny Laursen" w:date="2017-06-19T09:16:00Z">
        <w:r w:rsidR="009F3148">
          <w:t xml:space="preserve">17x75x100 </w:t>
        </w:r>
      </w:ins>
      <w:r>
        <w:t>mm</w:t>
      </w:r>
      <w:ins w:id="65" w:author="Johnny Laursen" w:date="2017-06-19T02:16:00Z">
        <w:r w:rsidR="002C71F3">
          <w:t xml:space="preserve"> (ene side af PCB) + 3x75x100 mm (</w:t>
        </w:r>
      </w:ins>
      <w:ins w:id="66" w:author="Johnny Laursen" w:date="2017-06-19T02:17:00Z">
        <w:r w:rsidR="001E6814">
          <w:t>anden side</w:t>
        </w:r>
      </w:ins>
      <w:ins w:id="67" w:author="Johnny Laursen" w:date="2017-06-19T02:16:00Z">
        <w:r w:rsidR="002C71F3">
          <w:t xml:space="preserve"> af PCB)</w:t>
        </w:r>
      </w:ins>
    </w:p>
    <w:p w:rsidR="00912C68" w:rsidRDefault="00912C68" w:rsidP="00EB62A5">
      <w:pPr>
        <w:rPr>
          <w:vertAlign w:val="superscript"/>
        </w:rPr>
      </w:pPr>
      <w:r>
        <w:t>Skal overholde en operationstemperatur mellem -35</w:t>
      </w:r>
      <w:r>
        <w:rPr>
          <w:vertAlign w:val="superscript"/>
        </w:rPr>
        <w:t xml:space="preserve">o </w:t>
      </w:r>
      <w:r>
        <w:t>til 65</w:t>
      </w:r>
      <w:r>
        <w:rPr>
          <w:vertAlign w:val="superscript"/>
        </w:rPr>
        <w:t>o</w:t>
      </w:r>
    </w:p>
    <w:p w:rsidR="00446286" w:rsidRPr="00446286" w:rsidDel="001E6814" w:rsidRDefault="00446286" w:rsidP="00446286">
      <w:pPr>
        <w:pStyle w:val="ListParagraph"/>
        <w:numPr>
          <w:ilvl w:val="0"/>
          <w:numId w:val="1"/>
        </w:numPr>
        <w:rPr>
          <w:del w:id="68" w:author="Johnny Laursen" w:date="2017-06-19T02:21:00Z"/>
        </w:rPr>
      </w:pPr>
      <w:r>
        <w:t>Er dette også omgivelsestemperaturen? Eller kan det være koldere under opstart af modulet?</w:t>
      </w:r>
      <w:ins w:id="69" w:author="Johnny Laursen" w:date="2017-06-19T02:17:00Z">
        <w:r w:rsidR="001E6814">
          <w:t xml:space="preserve"> Ofte designer vi til et om</w:t>
        </w:r>
      </w:ins>
      <w:ins w:id="70" w:author="Johnny Laursen" w:date="2017-06-19T02:18:00Z">
        <w:r w:rsidR="001E6814">
          <w:t>r</w:t>
        </w:r>
      </w:ins>
      <w:ins w:id="71" w:author="Johnny Laursen" w:date="2017-06-19T02:17:00Z">
        <w:r w:rsidR="001E6814">
          <w:t xml:space="preserve">åde </w:t>
        </w:r>
      </w:ins>
      <w:ins w:id="72" w:author="Johnny Laursen" w:date="2017-06-19T02:18:00Z">
        <w:r w:rsidR="001E6814">
          <w:t>på</w:t>
        </w:r>
      </w:ins>
      <w:ins w:id="73" w:author="Johnny Laursen" w:date="2017-06-19T02:17:00Z">
        <w:r w:rsidR="001E6814">
          <w:t xml:space="preserve"> -40 til </w:t>
        </w:r>
        <w:proofErr w:type="gramStart"/>
        <w:r w:rsidR="001E6814">
          <w:t>90</w:t>
        </w:r>
      </w:ins>
      <w:ins w:id="74" w:author="Johnny Laursen" w:date="2017-06-19T02:18:00Z">
        <w:r w:rsidR="001E6814">
          <w:t>°C</w:t>
        </w:r>
        <w:proofErr w:type="gramEnd"/>
        <w:r w:rsidR="001E6814">
          <w:t>. Det giver margin</w:t>
        </w:r>
      </w:ins>
      <w:ins w:id="75" w:author="Johnny Laursen" w:date="2017-06-19T02:19:00Z">
        <w:r w:rsidR="001E6814">
          <w:t xml:space="preserve"> i designet</w:t>
        </w:r>
      </w:ins>
      <w:ins w:id="76" w:author="Johnny Laursen" w:date="2017-06-19T02:18:00Z">
        <w:r w:rsidR="001E6814">
          <w:t xml:space="preserve">. Under normal drift skal </w:t>
        </w:r>
        <w:proofErr w:type="spellStart"/>
        <w:r w:rsidR="001E6814">
          <w:t>junction</w:t>
        </w:r>
        <w:proofErr w:type="spellEnd"/>
        <w:r w:rsidR="001E6814">
          <w:t xml:space="preserve"> temperaturen på alle halvledere holdes </w:t>
        </w:r>
      </w:ins>
      <w:ins w:id="77" w:author="Johnny Laursen" w:date="2017-06-19T02:19:00Z">
        <w:r w:rsidR="001E6814">
          <w:t xml:space="preserve">under </w:t>
        </w:r>
        <w:proofErr w:type="gramStart"/>
        <w:r w:rsidR="001E6814">
          <w:t>1</w:t>
        </w:r>
      </w:ins>
      <w:ins w:id="78" w:author="Johnny Laursen" w:date="2017-06-19T02:20:00Z">
        <w:r w:rsidR="001E6814">
          <w:t>1</w:t>
        </w:r>
      </w:ins>
      <w:ins w:id="79" w:author="Johnny Laursen" w:date="2017-06-19T02:19:00Z">
        <w:r w:rsidR="001E6814">
          <w:t>0</w:t>
        </w:r>
      </w:ins>
      <w:ins w:id="80" w:author="Johnny Laursen" w:date="2017-06-19T02:20:00Z">
        <w:r w:rsidR="001E6814">
          <w:t>°C</w:t>
        </w:r>
        <w:proofErr w:type="gramEnd"/>
        <w:r w:rsidR="001E6814">
          <w:t xml:space="preserve">. Her anvendes 65°C på heatsink. Printet vil her også have </w:t>
        </w:r>
        <w:proofErr w:type="gramStart"/>
        <w:r w:rsidR="001E6814">
          <w:t>65°C</w:t>
        </w:r>
        <w:proofErr w:type="gramEnd"/>
        <w:r w:rsidR="001E6814">
          <w:t xml:space="preserve"> på kanten hvor det fastgøres på heatsink.</w:t>
        </w:r>
      </w:ins>
    </w:p>
    <w:p w:rsidR="00040E52" w:rsidRDefault="00040E52">
      <w:pPr>
        <w:pStyle w:val="ListParagraph"/>
        <w:pPrChange w:id="81" w:author="Johnny Laursen" w:date="2017-06-19T02:21:00Z">
          <w:pPr/>
        </w:pPrChange>
      </w:pPr>
    </w:p>
    <w:p w:rsidR="00912C68" w:rsidRDefault="00912C68" w:rsidP="00EB62A5">
      <w:r>
        <w:t xml:space="preserve">Skal have stabil regulering med 10dB </w:t>
      </w:r>
      <w:proofErr w:type="spellStart"/>
      <w:r>
        <w:t>gain</w:t>
      </w:r>
      <w:proofErr w:type="spellEnd"/>
      <w:r>
        <w:t xml:space="preserve"> og 50 graders fasemargin</w:t>
      </w:r>
    </w:p>
    <w:p w:rsidR="00446286" w:rsidRDefault="00446286" w:rsidP="00446286">
      <w:pPr>
        <w:pStyle w:val="ListParagraph"/>
        <w:numPr>
          <w:ilvl w:val="0"/>
          <w:numId w:val="1"/>
        </w:numPr>
      </w:pPr>
      <w:r>
        <w:t>Hvornår skal dette gælde?</w:t>
      </w:r>
      <w:ins w:id="82" w:author="Johnny Laursen" w:date="2017-06-19T02:21:00Z">
        <w:r w:rsidR="001E6814">
          <w:t xml:space="preserve"> Det skal gælde ved 21V/2A</w:t>
        </w:r>
      </w:ins>
      <w:ins w:id="83" w:author="Johnny Laursen" w:date="2017-06-19T02:22:00Z">
        <w:r w:rsidR="001E6814">
          <w:t xml:space="preserve"> høj og lav indgangsspænding</w:t>
        </w:r>
      </w:ins>
      <w:ins w:id="84" w:author="Johnny Laursen" w:date="2017-06-19T02:21:00Z">
        <w:r w:rsidR="001E6814">
          <w:t xml:space="preserve"> samt ved</w:t>
        </w:r>
      </w:ins>
      <w:ins w:id="85" w:author="Johnny Laursen" w:date="2017-06-19T02:22:00Z">
        <w:r w:rsidR="001E6814">
          <w:t xml:space="preserve"> </w:t>
        </w:r>
      </w:ins>
      <w:ins w:id="86" w:author="Johnny Laursen" w:date="2017-06-19T09:17:00Z">
        <w:r w:rsidR="009F3148">
          <w:t>5</w:t>
        </w:r>
      </w:ins>
      <w:ins w:id="87" w:author="Johnny Laursen" w:date="2017-06-19T02:22:00Z">
        <w:r w:rsidR="001E6814">
          <w:t>A/2ohm høj og lav indgangsspænding</w:t>
        </w:r>
      </w:ins>
      <w:ins w:id="88" w:author="Johnny Laursen" w:date="2017-06-19T02:23:00Z">
        <w:r w:rsidR="001E6814">
          <w:t>.</w:t>
        </w:r>
      </w:ins>
    </w:p>
    <w:p w:rsidR="00446286" w:rsidRDefault="0013080C" w:rsidP="00EB62A5">
      <w:r>
        <w:t xml:space="preserve">Reguleringen skal have en risetime på maksimum </w:t>
      </w:r>
      <w:r w:rsidRPr="00040E52">
        <w:rPr>
          <w:highlight w:val="red"/>
        </w:rPr>
        <w:t xml:space="preserve">0,5ms (Uden </w:t>
      </w:r>
      <w:proofErr w:type="spellStart"/>
      <w:r w:rsidRPr="00040E52">
        <w:rPr>
          <w:highlight w:val="red"/>
        </w:rPr>
        <w:t>overshoot</w:t>
      </w:r>
      <w:proofErr w:type="spellEnd"/>
      <w:r w:rsidRPr="00040E52">
        <w:rPr>
          <w:highlight w:val="red"/>
        </w:rPr>
        <w:t>?)</w:t>
      </w:r>
      <w:ins w:id="89" w:author="Johnny Laursen" w:date="2017-06-19T02:23:00Z">
        <w:r w:rsidR="001E6814">
          <w:t xml:space="preserve"> Det gælder ved switch on</w:t>
        </w:r>
      </w:ins>
      <w:r w:rsidR="00961A98">
        <w:t>.</w:t>
      </w:r>
    </w:p>
    <w:p w:rsidR="00446286" w:rsidRDefault="00446286" w:rsidP="00EB62A5">
      <w:r>
        <w:t xml:space="preserve">Converteren skal have en levetid på </w:t>
      </w:r>
      <w:proofErr w:type="gramStart"/>
      <w:r>
        <w:t xml:space="preserve">minimum </w:t>
      </w:r>
      <w:r w:rsidRPr="00446286">
        <w:rPr>
          <w:highlight w:val="red"/>
        </w:rPr>
        <w:t>?</w:t>
      </w:r>
      <w:proofErr w:type="gramEnd"/>
      <w:r w:rsidRPr="00446286">
        <w:rPr>
          <w:highlight w:val="red"/>
        </w:rPr>
        <w:t>?år</w:t>
      </w:r>
      <w:ins w:id="90" w:author="Johnny Laursen" w:date="2017-06-19T02:25:00Z">
        <w:r w:rsidR="001E6814">
          <w:t xml:space="preserve">. Normalt ikke noget der designes med. I stedet kræves </w:t>
        </w:r>
      </w:ins>
      <w:ins w:id="91" w:author="Johnny Laursen" w:date="2017-06-19T02:26:00Z">
        <w:r w:rsidR="001E6814">
          <w:t xml:space="preserve">ofte </w:t>
        </w:r>
      </w:ins>
      <w:ins w:id="92" w:author="Johnny Laursen" w:date="2017-06-19T02:25:00Z">
        <w:r w:rsidR="001E6814">
          <w:t xml:space="preserve">en </w:t>
        </w:r>
      </w:ins>
      <w:ins w:id="93" w:author="Johnny Laursen" w:date="2017-06-19T02:26:00Z">
        <w:r w:rsidR="001E6814">
          <w:t>pålidelighed (= sandsynligheden for at funktionen virker i den specificerede missionstid)</w:t>
        </w:r>
      </w:ins>
      <w:ins w:id="94" w:author="Johnny Laursen" w:date="2017-06-19T02:27:00Z">
        <w:r w:rsidR="001E6814">
          <w:t xml:space="preserve">. </w:t>
        </w:r>
      </w:ins>
      <w:ins w:id="95" w:author="Johnny Laursen" w:date="2017-06-19T02:47:00Z">
        <w:r w:rsidR="00961A98">
          <w:t xml:space="preserve">For denne funktion </w:t>
        </w:r>
      </w:ins>
      <w:ins w:id="96" w:author="Johnny Laursen" w:date="2017-06-19T02:27:00Z">
        <w:r w:rsidR="001E6814">
          <w:t xml:space="preserve">er </w:t>
        </w:r>
      </w:ins>
      <w:ins w:id="97" w:author="Johnny Laursen" w:date="2017-06-19T02:47:00Z">
        <w:r w:rsidR="00961A98">
          <w:t>missions</w:t>
        </w:r>
      </w:ins>
      <w:ins w:id="98" w:author="Johnny Laursen" w:date="2017-06-19T02:27:00Z">
        <w:r w:rsidR="0092428A">
          <w:t xml:space="preserve">tiden kort og pålideligt design opnås ved et </w:t>
        </w:r>
      </w:ins>
      <w:ins w:id="99" w:author="Johnny Laursen" w:date="2017-06-19T09:31:00Z">
        <w:r w:rsidR="002E56D2">
          <w:t>”sundt</w:t>
        </w:r>
      </w:ins>
      <w:ins w:id="100" w:author="Johnny Laursen" w:date="2017-06-19T09:32:00Z">
        <w:r w:rsidR="002E56D2">
          <w:t>” og</w:t>
        </w:r>
      </w:ins>
      <w:ins w:id="101" w:author="Johnny Laursen" w:date="2017-06-19T09:31:00Z">
        <w:r w:rsidR="002E56D2">
          <w:t xml:space="preserve"> </w:t>
        </w:r>
      </w:ins>
      <w:ins w:id="102" w:author="Johnny Laursen" w:date="2017-06-19T02:27:00Z">
        <w:r w:rsidR="0092428A">
          <w:t>robust design</w:t>
        </w:r>
      </w:ins>
      <w:ins w:id="103" w:author="Johnny Laursen" w:date="2017-06-19T02:28:00Z">
        <w:r w:rsidR="0092428A">
          <w:t>.</w:t>
        </w:r>
      </w:ins>
    </w:p>
    <w:p w:rsidR="00446286" w:rsidRDefault="00446286" w:rsidP="00446286">
      <w:pPr>
        <w:pStyle w:val="ListParagraph"/>
        <w:numPr>
          <w:ilvl w:val="0"/>
          <w:numId w:val="1"/>
        </w:numPr>
      </w:pPr>
      <w:r>
        <w:t>Komponenter der skal undgås?</w:t>
      </w:r>
      <w:ins w:id="104" w:author="Johnny Laursen" w:date="2017-06-19T02:23:00Z">
        <w:r w:rsidR="001E6814">
          <w:t xml:space="preserve"> Elektrolytter, relæer, opto-</w:t>
        </w:r>
        <w:proofErr w:type="spellStart"/>
        <w:r w:rsidR="001E6814">
          <w:t>couplere</w:t>
        </w:r>
      </w:ins>
      <w:proofErr w:type="spellEnd"/>
      <w:ins w:id="105" w:author="Johnny Laursen" w:date="2017-06-19T02:24:00Z">
        <w:r w:rsidR="001E6814">
          <w:t>, i nogen grad tantalkondensatorer</w:t>
        </w:r>
      </w:ins>
    </w:p>
    <w:p w:rsidR="00040E52" w:rsidRDefault="009F3148" w:rsidP="00040E52">
      <w:r>
        <w:t>D</w:t>
      </w:r>
      <w:r w:rsidR="00040E52">
        <w:t>esignet skal være termisk kompatibelt med vakuum</w:t>
      </w:r>
    </w:p>
    <w:p w:rsidR="00446286" w:rsidRDefault="00446286" w:rsidP="00446286"/>
    <w:p w:rsidR="00446286" w:rsidRDefault="00446286" w:rsidP="00446286">
      <w:pPr>
        <w:pStyle w:val="Heading2"/>
      </w:pPr>
      <w:r>
        <w:t>Lidt bonus spørgsmål</w:t>
      </w:r>
    </w:p>
    <w:p w:rsidR="00446286" w:rsidRDefault="00446286" w:rsidP="00446286">
      <w:pPr>
        <w:rPr>
          <w:ins w:id="106" w:author="Johnny Laursen" w:date="2017-06-19T02:39:00Z"/>
        </w:rPr>
      </w:pPr>
      <w:r>
        <w:t>Skal converteren fungere som en spændings- eller en strømgenerator?</w:t>
      </w:r>
    </w:p>
    <w:p w:rsidR="006D03A2" w:rsidRDefault="006D03A2" w:rsidP="006D03A2">
      <w:pPr>
        <w:pStyle w:val="ListParagraph"/>
        <w:numPr>
          <w:ilvl w:val="0"/>
          <w:numId w:val="1"/>
        </w:numPr>
      </w:pPr>
      <w:r>
        <w:t xml:space="preserve">Vi mener det skal være en strømgenerator, da det er strømmen i </w:t>
      </w:r>
      <w:proofErr w:type="spellStart"/>
      <w:r>
        <w:t>load’en</w:t>
      </w:r>
      <w:proofErr w:type="spellEnd"/>
      <w:r>
        <w:t xml:space="preserve"> der skal holdes konstant. </w:t>
      </w:r>
    </w:p>
    <w:p w:rsidR="006D03A2" w:rsidRDefault="006D03A2" w:rsidP="006D03A2">
      <w:pPr>
        <w:pStyle w:val="ListParagraph"/>
      </w:pPr>
      <w:ins w:id="107" w:author="Johnny Laursen" w:date="2017-06-19T02:40:00Z">
        <w:r>
          <w:t xml:space="preserve">Generelt skal DC/DC </w:t>
        </w:r>
        <w:proofErr w:type="spellStart"/>
        <w:r>
          <w:t>converteren</w:t>
        </w:r>
        <w:proofErr w:type="spellEnd"/>
        <w:r>
          <w:t xml:space="preserve"> have en </w:t>
        </w:r>
      </w:ins>
      <w:ins w:id="108" w:author="Johnny Laursen" w:date="2017-06-19T02:41:00Z">
        <w:r>
          <w:t>omtrent firkantet I-V karakteristik. Før brug skal den kunne programmeres til</w:t>
        </w:r>
      </w:ins>
      <w:ins w:id="109" w:author="Johnny Laursen" w:date="2017-06-19T02:42:00Z">
        <w:r>
          <w:t xml:space="preserve"> </w:t>
        </w:r>
      </w:ins>
      <w:ins w:id="110" w:author="Johnny Laursen" w:date="2017-06-19T02:41:00Z">
        <w:r>
          <w:t>enten den ene</w:t>
        </w:r>
      </w:ins>
      <w:ins w:id="111" w:author="Johnny Laursen" w:date="2017-06-19T02:42:00Z">
        <w:r>
          <w:t xml:space="preserve"> type load (</w:t>
        </w:r>
        <w:proofErr w:type="spellStart"/>
        <w:r>
          <w:t>thermal</w:t>
        </w:r>
        <w:proofErr w:type="spellEnd"/>
        <w:r>
          <w:t xml:space="preserve"> </w:t>
        </w:r>
        <w:proofErr w:type="spellStart"/>
        <w:r>
          <w:t>knife</w:t>
        </w:r>
        <w:proofErr w:type="spellEnd"/>
        <w:r>
          <w:t>) eller den anden type load (</w:t>
        </w:r>
        <w:proofErr w:type="spellStart"/>
        <w:r>
          <w:t>pyro</w:t>
        </w:r>
        <w:proofErr w:type="spellEnd"/>
        <w:r>
          <w:t>)</w:t>
        </w:r>
      </w:ins>
    </w:p>
    <w:p w:rsidR="00446286" w:rsidRDefault="00E05520" w:rsidP="006D03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243840</wp:posOffset>
                </wp:positionV>
                <wp:extent cx="381000" cy="228600"/>
                <wp:effectExtent l="0" t="0" r="2540" b="381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03A2" w:rsidRDefault="006D03A2">
                            <w:ins w:id="112" w:author="Johnny Laursen" w:date="2017-06-19T02:31:00Z">
                              <w:r>
                                <w:t>I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57.8pt;margin-top:19.2pt;width:30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" stroked="f">
                <v:textbox>
                  <w:txbxContent>
                    <w:p w:rsidR="006D03A2" w:rsidRDefault="006D03A2">
                      <w:ins w:id="97" w:author="Johnny Laursen" w:date="2017-06-19T02:31:00Z">
                        <w:r>
                          <w:t>I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200025</wp:posOffset>
                </wp:positionV>
                <wp:extent cx="864235" cy="229235"/>
                <wp:effectExtent l="0" t="0" r="0" b="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92428A">
                            <w:pPr>
                              <w:jc w:val="center"/>
                              <w:pPrChange w:id="113" w:author="Johnny Laursen" w:date="2017-06-19T02:32:00Z">
                                <w:pPr/>
                              </w:pPrChange>
                            </w:pPr>
                            <w:ins w:id="114" w:author="Johnny Laursen" w:date="2017-06-19T02:37:00Z">
                              <w:r>
                                <w:t>Pyro</w:t>
                              </w:r>
                            </w:ins>
                            <w:ins w:id="115" w:author="Johnny Laursen" w:date="2017-06-19T02:35:00Z">
                              <w:r>
                                <w:t xml:space="preserve"> load</w:t>
                              </w:r>
                            </w:ins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281.55pt;margin-top:15.75pt;width:68.05pt;height:1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" stroked="f">
                <v:textbox inset=",0,,0">
                  <w:txbxContent>
                    <w:p w:rsidR="0092428A" w:rsidRDefault="0092428A">
                      <w:pPr>
                        <w:jc w:val="center"/>
                        <w:pPrChange w:id="101" w:author="Johnny Laursen" w:date="2017-06-19T02:32:00Z">
                          <w:pPr/>
                        </w:pPrChange>
                      </w:pPr>
                      <w:ins w:id="102" w:author="Johnny Laursen" w:date="2017-06-19T02:37:00Z">
                        <w:r>
                          <w:t>Pyro</w:t>
                        </w:r>
                      </w:ins>
                      <w:ins w:id="103" w:author="Johnny Laursen" w:date="2017-06-19T02:35:00Z">
                        <w:r>
                          <w:t xml:space="preserve"> load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472440</wp:posOffset>
                </wp:positionV>
                <wp:extent cx="28575" cy="695325"/>
                <wp:effectExtent l="20955" t="15240" r="17145" b="13335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6953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366.9pt;margin-top:37.2pt;width:2.2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" strokecolor="#0070c0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462915</wp:posOffset>
                </wp:positionV>
                <wp:extent cx="1384300" cy="15875"/>
                <wp:effectExtent l="20955" t="15240" r="13970" b="1651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0" cy="158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58.15pt;margin-top:36.45pt;width:109pt;height: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" strokecolor="#0070c0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234315</wp:posOffset>
                </wp:positionV>
                <wp:extent cx="0" cy="942975"/>
                <wp:effectExtent l="59055" t="15240" r="55245" b="1333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57.4pt;margin-top:18.45pt;width:0;height:74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9rOAIAAGgEAAAOAAAAZHJzL2Uyb0RvYy54bWysVMGO2jAQvVfqP1i5QxIaWIgIq1UCvWy7&#10;SLvt3dhOYtWxLdsQUNV/79jJs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1158240</wp:posOffset>
                </wp:positionV>
                <wp:extent cx="1971675" cy="0"/>
                <wp:effectExtent l="11430" t="53340" r="17145" b="6096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55.15pt;margin-top:91.2pt;width:15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dSNQIAAF8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168910</wp:posOffset>
                </wp:positionV>
                <wp:extent cx="381000" cy="228600"/>
                <wp:effectExtent l="3810" t="0" r="0" b="254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92428A">
                            <w:ins w:id="116" w:author="Johnny Laursen" w:date="2017-06-19T02:31:00Z">
                              <w:r>
                                <w:t>I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7.3pt;margin-top:13.3pt;width:3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" stroked="f">
                <v:textbox>
                  <w:txbxContent>
                    <w:p w:rsidR="0092428A" w:rsidRDefault="0092428A">
                      <w:ins w:id="105" w:author="Johnny Laursen" w:date="2017-06-19T02:31:00Z">
                        <w:r>
                          <w:t>I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207010</wp:posOffset>
                </wp:positionV>
                <wp:extent cx="0" cy="942975"/>
                <wp:effectExtent l="60960" t="16510" r="53340" b="12065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5.8pt;margin-top:16.3pt;width:0;height:7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">
                <v:stroke endarrow="block"/>
              </v:shape>
            </w:pict>
          </mc:Fallback>
        </mc:AlternateContent>
      </w:r>
      <w:ins w:id="117" w:author="Johnny Laursen" w:date="2017-06-19T02:39:00Z">
        <w:r w:rsidR="006D03A2">
          <w:t xml:space="preserve"> </w:t>
        </w:r>
      </w:ins>
    </w:p>
    <w:p w:rsidR="00040E52" w:rsidRDefault="00E05520" w:rsidP="00040E52">
      <w:pPr>
        <w:rPr>
          <w:ins w:id="118" w:author="Johnny Laursen" w:date="2017-06-19T02:29:00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-241300</wp:posOffset>
                </wp:positionV>
                <wp:extent cx="160020" cy="1109345"/>
                <wp:effectExtent l="5080" t="5080" r="9525" b="6350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60020" cy="1109345"/>
                        </a:xfrm>
                        <a:prstGeom prst="rightBrace">
                          <a:avLst>
                            <a:gd name="adj1" fmla="val 5777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2" o:spid="_x0000_s1026" type="#_x0000_t88" style="position:absolute;margin-left:296.55pt;margin-top:-19pt;width:12.6pt;height:87.3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74930</wp:posOffset>
                </wp:positionV>
                <wp:extent cx="571500" cy="228600"/>
                <wp:effectExtent l="3810" t="0" r="0" b="1270"/>
                <wp:wrapNone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8D05C6">
                            <w:pPr>
                              <w:jc w:val="right"/>
                              <w:pPrChange w:id="119" w:author="Johnny Laursen" w:date="2017-06-19T02:32:00Z">
                                <w:pPr/>
                              </w:pPrChange>
                            </w:pPr>
                            <w:ins w:id="120" w:author="Johnny Laursen" w:date="2017-06-19T09:19:00Z">
                              <w:r>
                                <w:t>5</w:t>
                              </w:r>
                            </w:ins>
                            <w:ins w:id="121" w:author="Johnny Laursen" w:date="2017-06-19T02:36:00Z">
                              <w:r w:rsidR="0092428A">
                                <w:t>A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209.55pt;margin-top:5.9pt;width:4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" stroked="f">
                <v:textbox>
                  <w:txbxContent>
                    <w:p w:rsidR="0092428A" w:rsidRDefault="008D05C6">
                      <w:pPr>
                        <w:jc w:val="right"/>
                        <w:pPrChange w:id="111" w:author="Johnny Laursen" w:date="2017-06-19T02:32:00Z">
                          <w:pPr/>
                        </w:pPrChange>
                      </w:pPr>
                      <w:ins w:id="112" w:author="Johnny Laursen" w:date="2017-06-19T09:19:00Z">
                        <w:r>
                          <w:t>5</w:t>
                        </w:r>
                      </w:ins>
                      <w:ins w:id="113" w:author="Johnny Laursen" w:date="2017-06-19T02:36:00Z">
                        <w:r w:rsidR="0092428A">
                          <w:t>A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149860</wp:posOffset>
                </wp:positionV>
                <wp:extent cx="1384300" cy="15875"/>
                <wp:effectExtent l="13335" t="16510" r="21590" b="1524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0" cy="158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6.55pt;margin-top:11.8pt;width:109pt;height: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" strokecolor="#0070c0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883285</wp:posOffset>
                </wp:positionV>
                <wp:extent cx="571500" cy="228600"/>
                <wp:effectExtent l="0" t="0" r="4445" b="254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92428A">
                            <w:pPr>
                              <w:jc w:val="center"/>
                              <w:pPrChange w:id="122" w:author="Johnny Laursen" w:date="2017-06-19T02:32:00Z">
                                <w:pPr/>
                              </w:pPrChange>
                            </w:pPr>
                            <w:ins w:id="123" w:author="Johnny Laursen" w:date="2017-06-19T02:32:00Z">
                              <w:r>
                                <w:t>21V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14.4pt;margin-top:69.55pt;width:4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" stroked="f">
                <v:textbox>
                  <w:txbxContent>
                    <w:p w:rsidR="0092428A" w:rsidRDefault="0092428A">
                      <w:pPr>
                        <w:jc w:val="center"/>
                        <w:pPrChange w:id="116" w:author="Johnny Laursen" w:date="2017-06-19T02:32:00Z">
                          <w:pPr/>
                        </w:pPrChange>
                      </w:pPr>
                      <w:ins w:id="117" w:author="Johnny Laursen" w:date="2017-06-19T02:32:00Z">
                        <w:r>
                          <w:t>21V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54610</wp:posOffset>
                </wp:positionV>
                <wp:extent cx="571500" cy="228600"/>
                <wp:effectExtent l="0" t="0" r="4445" b="254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92428A">
                            <w:pPr>
                              <w:jc w:val="right"/>
                              <w:pPrChange w:id="124" w:author="Johnny Laursen" w:date="2017-06-19T02:32:00Z">
                                <w:pPr/>
                              </w:pPrChange>
                            </w:pPr>
                            <w:ins w:id="125" w:author="Johnny Laursen" w:date="2017-06-19T02:32:00Z">
                              <w:r>
                                <w:t>2.5A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19.85pt;margin-top:4.3pt;width:4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" stroked="f">
                <v:textbox>
                  <w:txbxContent>
                    <w:p w:rsidR="0092428A" w:rsidRDefault="0092428A">
                      <w:pPr>
                        <w:jc w:val="right"/>
                        <w:pPrChange w:id="120" w:author="Johnny Laursen" w:date="2017-06-19T02:32:00Z">
                          <w:pPr/>
                        </w:pPrChange>
                      </w:pPr>
                      <w:ins w:id="121" w:author="Johnny Laursen" w:date="2017-06-19T02:32:00Z">
                        <w:r>
                          <w:t>2.5A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159385</wp:posOffset>
                </wp:positionV>
                <wp:extent cx="28575" cy="695325"/>
                <wp:effectExtent l="13335" t="16510" r="15240" b="2159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6953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35.3pt;margin-top:12.55pt;width:2.2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PQ5JQIAAD8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" strokecolor="#0070c0" strokeweight="2pt"/>
            </w:pict>
          </mc:Fallback>
        </mc:AlternateContent>
      </w:r>
    </w:p>
    <w:p w:rsidR="0092428A" w:rsidRDefault="00E05520" w:rsidP="00040E52">
      <w:pPr>
        <w:rPr>
          <w:ins w:id="126" w:author="Johnny Laursen" w:date="2017-06-19T02:29:00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76200</wp:posOffset>
                </wp:positionV>
                <wp:extent cx="932815" cy="320040"/>
                <wp:effectExtent l="1905" t="0" r="0" b="381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Pr="0092428A" w:rsidRDefault="0092428A" w:rsidP="0092428A">
                            <w:pPr>
                              <w:rPr>
                                <w:ins w:id="127" w:author="Johnny Laursen" w:date="2017-06-19T02:35:00Z"/>
                                <w:sz w:val="18"/>
                                <w:szCs w:val="18"/>
                              </w:rPr>
                            </w:pPr>
                            <w:ins w:id="128" w:author="Johnny Laursen" w:date="2017-06-19T02:35:00Z">
                              <w:r w:rsidRPr="0092428A">
                                <w:rPr>
                                  <w:sz w:val="18"/>
                                  <w:szCs w:val="18"/>
                                </w:rPr>
                                <w:t>Nominelt arbejdsområde</w:t>
                              </w:r>
                            </w:ins>
                          </w:p>
                          <w:p w:rsidR="0092428A" w:rsidRPr="0092428A" w:rsidRDefault="0092428A" w:rsidP="0092428A"/>
                        </w:txbxContent>
                      </wps:txbx>
                      <wps:bodyPr rot="0" vert="horz" wrap="square" lIns="18000" tIns="0" rIns="18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69.4pt;margin-top:6pt;width:73.45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" stroked="f">
                <v:textbox inset=".5mm,0,.5mm,0">
                  <w:txbxContent>
                    <w:p w:rsidR="0092428A" w:rsidRPr="0092428A" w:rsidRDefault="0092428A" w:rsidP="0092428A">
                      <w:pPr>
                        <w:rPr>
                          <w:ins w:id="125" w:author="Johnny Laursen" w:date="2017-06-19T02:35:00Z"/>
                          <w:sz w:val="18"/>
                          <w:szCs w:val="18"/>
                        </w:rPr>
                      </w:pPr>
                      <w:ins w:id="126" w:author="Johnny Laursen" w:date="2017-06-19T02:35:00Z">
                        <w:r w:rsidRPr="0092428A">
                          <w:rPr>
                            <w:sz w:val="18"/>
                            <w:szCs w:val="18"/>
                          </w:rPr>
                          <w:t>Nominelt arbejdsområde</w:t>
                        </w:r>
                      </w:ins>
                    </w:p>
                    <w:p w:rsidR="0092428A" w:rsidRPr="0092428A" w:rsidRDefault="0092428A" w:rsidP="0092428A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3810</wp:posOffset>
                </wp:positionV>
                <wp:extent cx="864235" cy="433705"/>
                <wp:effectExtent l="0" t="3810" r="0" b="635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43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92428A">
                            <w:pPr>
                              <w:jc w:val="center"/>
                              <w:pPrChange w:id="129" w:author="Johnny Laursen" w:date="2017-06-19T02:32:00Z">
                                <w:pPr/>
                              </w:pPrChange>
                            </w:pPr>
                            <w:proofErr w:type="spellStart"/>
                            <w:ins w:id="130" w:author="Johnny Laursen" w:date="2017-06-19T02:35:00Z">
                              <w:r>
                                <w:t>Thermal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Knife</w:t>
                              </w:r>
                              <w:proofErr w:type="spellEnd"/>
                              <w:r>
                                <w:t xml:space="preserve"> load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44.05pt;margin-top:.3pt;width:68.05pt;height:3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kQhAIAABY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" stroked="f">
                <v:textbox>
                  <w:txbxContent>
                    <w:p w:rsidR="0092428A" w:rsidRDefault="0092428A">
                      <w:pPr>
                        <w:jc w:val="center"/>
                        <w:pPrChange w:id="129" w:author="Johnny Laursen" w:date="2017-06-19T02:32:00Z">
                          <w:pPr/>
                        </w:pPrChange>
                      </w:pPr>
                      <w:proofErr w:type="spellStart"/>
                      <w:ins w:id="130" w:author="Johnny Laursen" w:date="2017-06-19T02:35:00Z">
                        <w:r>
                          <w:t>Thermal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Knife</w:t>
                        </w:r>
                        <w:proofErr w:type="spellEnd"/>
                        <w:r>
                          <w:t xml:space="preserve"> load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69850</wp:posOffset>
                </wp:positionV>
                <wp:extent cx="932815" cy="394970"/>
                <wp:effectExtent l="3175" t="3175" r="0" b="190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Pr="0092428A" w:rsidRDefault="0092428A" w:rsidP="0092428A">
                            <w:pPr>
                              <w:rPr>
                                <w:ins w:id="131" w:author="Johnny Laursen" w:date="2017-06-19T02:35:00Z"/>
                                <w:sz w:val="18"/>
                                <w:szCs w:val="18"/>
                              </w:rPr>
                            </w:pPr>
                            <w:ins w:id="132" w:author="Johnny Laursen" w:date="2017-06-19T02:35:00Z">
                              <w:r w:rsidRPr="0092428A">
                                <w:rPr>
                                  <w:sz w:val="18"/>
                                  <w:szCs w:val="18"/>
                                </w:rPr>
                                <w:t>Nominelt arbejdsområde</w:t>
                              </w:r>
                            </w:ins>
                          </w:p>
                          <w:p w:rsidR="0092428A" w:rsidRPr="0092428A" w:rsidRDefault="0092428A" w:rsidP="0092428A"/>
                        </w:txbxContent>
                      </wps:txbx>
                      <wps:bodyPr rot="0" vert="horz" wrap="square" lIns="18000" tIns="0" rIns="18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51.75pt;margin-top:5.5pt;width:73.45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" stroked="f">
                <v:textbox inset=".5mm,0,.5mm,0">
                  <w:txbxContent>
                    <w:p w:rsidR="0092428A" w:rsidRPr="0092428A" w:rsidRDefault="0092428A" w:rsidP="0092428A">
                      <w:pPr>
                        <w:rPr>
                          <w:ins w:id="133" w:author="Johnny Laursen" w:date="2017-06-19T02:35:00Z"/>
                          <w:sz w:val="18"/>
                          <w:szCs w:val="18"/>
                        </w:rPr>
                      </w:pPr>
                      <w:ins w:id="134" w:author="Johnny Laursen" w:date="2017-06-19T02:35:00Z">
                        <w:r w:rsidRPr="0092428A">
                          <w:rPr>
                            <w:sz w:val="18"/>
                            <w:szCs w:val="18"/>
                          </w:rPr>
                          <w:t>Nominelt arbejdsområde</w:t>
                        </w:r>
                      </w:ins>
                    </w:p>
                    <w:p w:rsidR="0092428A" w:rsidRPr="0092428A" w:rsidRDefault="0092428A" w:rsidP="0092428A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53340</wp:posOffset>
                </wp:positionV>
                <wp:extent cx="160020" cy="495300"/>
                <wp:effectExtent l="19050" t="5715" r="11430" b="1333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76116">
                          <a:off x="0" y="0"/>
                          <a:ext cx="160020" cy="495300"/>
                        </a:xfrm>
                        <a:prstGeom prst="rightBrace">
                          <a:avLst>
                            <a:gd name="adj1" fmla="val 2579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88" style="position:absolute;margin-left:138pt;margin-top:4.2pt;width:12.6pt;height:39pt;rotation:-19236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"/>
            </w:pict>
          </mc:Fallback>
        </mc:AlternateContent>
      </w:r>
    </w:p>
    <w:p w:rsidR="0092428A" w:rsidRDefault="00E05520" w:rsidP="00040E52">
      <w:pPr>
        <w:rPr>
          <w:ins w:id="133" w:author="Johnny Laursen" w:date="2017-06-19T02:29:00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5217160</wp:posOffset>
                </wp:positionH>
                <wp:positionV relativeFrom="paragraph">
                  <wp:posOffset>187960</wp:posOffset>
                </wp:positionV>
                <wp:extent cx="381000" cy="228600"/>
                <wp:effectExtent l="0" t="0" r="2540" b="254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03A2" w:rsidRDefault="006D03A2">
                            <w:ins w:id="134" w:author="Johnny Laursen" w:date="2017-06-19T02:31:00Z">
                              <w:r>
                                <w:t>V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410.8pt;margin-top:14.8pt;width:30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" stroked="f">
                <v:textbox>
                  <w:txbxContent>
                    <w:p w:rsidR="006D03A2" w:rsidRDefault="006D03A2">
                      <w:ins w:id="137" w:author="Johnny Laursen" w:date="2017-06-19T02:31:00Z">
                        <w:r>
                          <w:t>V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140335</wp:posOffset>
                </wp:positionV>
                <wp:extent cx="381000" cy="228600"/>
                <wp:effectExtent l="3810" t="0" r="0" b="254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92428A">
                            <w:ins w:id="135" w:author="Johnny Laursen" w:date="2017-06-19T02:31:00Z">
                              <w:r>
                                <w:t>V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180.3pt;margin-top:11.05pt;width:30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" stroked="f">
                <v:textbox>
                  <w:txbxContent>
                    <w:p w:rsidR="0092428A" w:rsidRDefault="0092428A">
                      <w:ins w:id="139" w:author="Johnny Laursen" w:date="2017-06-19T02:31:00Z">
                        <w:r>
                          <w:t>V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273685</wp:posOffset>
                </wp:positionV>
                <wp:extent cx="1971675" cy="0"/>
                <wp:effectExtent l="13335" t="54610" r="15240" b="596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3.55pt;margin-top:21.55pt;width:15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EDNAIAAF0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92428A" w:rsidRDefault="00E05520" w:rsidP="00040E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40005</wp:posOffset>
                </wp:positionV>
                <wp:extent cx="571500" cy="228600"/>
                <wp:effectExtent l="4445" t="1905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28A" w:rsidRDefault="006D03A2">
                            <w:pPr>
                              <w:jc w:val="center"/>
                              <w:pPrChange w:id="136" w:author="Johnny Laursen" w:date="2017-06-19T02:32:00Z">
                                <w:pPr/>
                              </w:pPrChange>
                            </w:pPr>
                            <w:ins w:id="137" w:author="Johnny Laursen" w:date="2017-06-19T02:38:00Z">
                              <w:r>
                                <w:t xml:space="preserve">&gt; </w:t>
                              </w:r>
                            </w:ins>
                            <w:ins w:id="138" w:author="Johnny Laursen" w:date="2017-06-19T02:36:00Z">
                              <w:r w:rsidR="0092428A">
                                <w:t>1</w:t>
                              </w:r>
                            </w:ins>
                            <w:ins w:id="139" w:author="Johnny Laursen" w:date="2017-06-19T09:19:00Z">
                              <w:r w:rsidR="008D05C6">
                                <w:t>5</w:t>
                              </w:r>
                            </w:ins>
                            <w:ins w:id="140" w:author="Johnny Laursen" w:date="2017-06-19T02:36:00Z">
                              <w:r w:rsidR="0092428A">
                                <w:t>V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343.85pt;margin-top:3.15pt;width:4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" stroked="f">
                <v:textbox>
                  <w:txbxContent>
                    <w:p w:rsidR="0092428A" w:rsidRDefault="006D03A2">
                      <w:pPr>
                        <w:jc w:val="center"/>
                        <w:pPrChange w:id="145" w:author="Johnny Laursen" w:date="2017-06-19T02:32:00Z">
                          <w:pPr/>
                        </w:pPrChange>
                      </w:pPr>
                      <w:ins w:id="146" w:author="Johnny Laursen" w:date="2017-06-19T02:38:00Z">
                        <w:r>
                          <w:t xml:space="preserve">&gt; </w:t>
                        </w:r>
                      </w:ins>
                      <w:ins w:id="147" w:author="Johnny Laursen" w:date="2017-06-19T02:36:00Z">
                        <w:r w:rsidR="0092428A">
                          <w:t>1</w:t>
                        </w:r>
                      </w:ins>
                      <w:ins w:id="148" w:author="Johnny Laursen" w:date="2017-06-19T09:19:00Z">
                        <w:r w:rsidR="008D05C6">
                          <w:t>5</w:t>
                        </w:r>
                      </w:ins>
                      <w:ins w:id="149" w:author="Johnny Laursen" w:date="2017-06-19T02:36:00Z">
                        <w:r w:rsidR="0092428A">
                          <w:t>V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:rsidR="00040E52" w:rsidRDefault="00040E52" w:rsidP="00040E52">
      <w:pPr>
        <w:rPr>
          <w:ins w:id="141" w:author="Johnny Laursen" w:date="2017-06-19T02:42:00Z"/>
        </w:rPr>
      </w:pPr>
      <w:r>
        <w:t>Skal programmeringen af udgangstrinet foregå digitalt eller analogt?</w:t>
      </w:r>
    </w:p>
    <w:p w:rsidR="006D03A2" w:rsidRDefault="006D03A2" w:rsidP="00040E52">
      <w:ins w:id="142" w:author="Johnny Laursen" w:date="2017-06-19T02:43:00Z">
        <w:r>
          <w:t>Kredsløbet findes allerede. Det vil være en analog spænding</w:t>
        </w:r>
      </w:ins>
      <w:ins w:id="143" w:author="Johnny Laursen" w:date="2017-06-19T02:44:00Z">
        <w:r>
          <w:t xml:space="preserve"> (op til 5V).</w:t>
        </w:r>
      </w:ins>
      <w:ins w:id="144" w:author="Johnny Laursen" w:date="2017-06-19T02:43:00Z">
        <w:r>
          <w:t xml:space="preserve"> </w:t>
        </w:r>
      </w:ins>
    </w:p>
    <w:p w:rsidR="00912C68" w:rsidRPr="00EB62A5" w:rsidRDefault="00040E52" w:rsidP="00EB62A5">
      <w:pPr>
        <w:pStyle w:val="ListParagraph"/>
        <w:numPr>
          <w:ilvl w:val="0"/>
          <w:numId w:val="1"/>
        </w:numPr>
      </w:pPr>
      <w:r>
        <w:t>Og skal det både være strømmen og spændingen der skal kunne programmeres?</w:t>
      </w:r>
    </w:p>
    <w:sectPr w:rsidR="00912C68" w:rsidRPr="00EB62A5" w:rsidSect="008D05C6">
      <w:pgSz w:w="11906" w:h="16838"/>
      <w:pgMar w:top="851" w:right="1134" w:bottom="1701" w:left="1134" w:header="708" w:footer="708" w:gutter="0"/>
      <w:cols w:space="708"/>
      <w:docGrid w:linePitch="360"/>
      <w:sectPrChange w:id="145" w:author="Johnny Laursen" w:date="2017-06-19T09:24:00Z">
        <w:sectPr w:rsidR="00912C68" w:rsidRPr="00EB62A5" w:rsidSect="008D05C6">
          <w:pgMar w:top="1701" w:right="1134" w:bottom="1701" w:left="1134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42A5E"/>
    <w:multiLevelType w:val="hybridMultilevel"/>
    <w:tmpl w:val="5DE81AD6"/>
    <w:lvl w:ilvl="0" w:tplc="0318F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18"/>
    <w:rsid w:val="00040E52"/>
    <w:rsid w:val="0013080C"/>
    <w:rsid w:val="001B4CF2"/>
    <w:rsid w:val="001E6814"/>
    <w:rsid w:val="001F2598"/>
    <w:rsid w:val="00265D60"/>
    <w:rsid w:val="002C71F3"/>
    <w:rsid w:val="002E56D2"/>
    <w:rsid w:val="003672C4"/>
    <w:rsid w:val="00446286"/>
    <w:rsid w:val="00577E55"/>
    <w:rsid w:val="005B4570"/>
    <w:rsid w:val="006D03A2"/>
    <w:rsid w:val="007B7C3E"/>
    <w:rsid w:val="00853DAE"/>
    <w:rsid w:val="008D05C6"/>
    <w:rsid w:val="00900C8E"/>
    <w:rsid w:val="00912C68"/>
    <w:rsid w:val="0092428A"/>
    <w:rsid w:val="00961A98"/>
    <w:rsid w:val="009E000D"/>
    <w:rsid w:val="009F3148"/>
    <w:rsid w:val="00A37D79"/>
    <w:rsid w:val="00A75E4C"/>
    <w:rsid w:val="00C41E7D"/>
    <w:rsid w:val="00C533A4"/>
    <w:rsid w:val="00C918D3"/>
    <w:rsid w:val="00CB2B6A"/>
    <w:rsid w:val="00D314DE"/>
    <w:rsid w:val="00E05520"/>
    <w:rsid w:val="00E605AF"/>
    <w:rsid w:val="00EB62A5"/>
    <w:rsid w:val="00FA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70"/>
  </w:style>
  <w:style w:type="paragraph" w:styleId="Heading1">
    <w:name w:val="heading 1"/>
    <w:basedOn w:val="Normal"/>
    <w:next w:val="Normal"/>
    <w:link w:val="Heading1Char"/>
    <w:uiPriority w:val="9"/>
    <w:qFormat/>
    <w:rsid w:val="00FA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70"/>
  </w:style>
  <w:style w:type="paragraph" w:styleId="Heading1">
    <w:name w:val="heading 1"/>
    <w:basedOn w:val="Normal"/>
    <w:next w:val="Normal"/>
    <w:link w:val="Heading1Char"/>
    <w:uiPriority w:val="9"/>
    <w:qFormat/>
    <w:rsid w:val="00FA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Terma A/S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Nicolai Haugaard Fransen</dc:creator>
  <cp:lastModifiedBy>Johnny Laursen</cp:lastModifiedBy>
  <cp:revision>9</cp:revision>
  <dcterms:created xsi:type="dcterms:W3CDTF">2017-06-19T06:56:00Z</dcterms:created>
  <dcterms:modified xsi:type="dcterms:W3CDTF">2017-06-19T08:23:00Z</dcterms:modified>
</cp:coreProperties>
</file>